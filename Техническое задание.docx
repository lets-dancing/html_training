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3224E" w14:textId="77777777" w:rsidR="00C877D1" w:rsidRPr="00AF7B23" w:rsidRDefault="00C877D1" w:rsidP="00C877D1">
      <w:pPr>
        <w:tabs>
          <w:tab w:val="left" w:pos="6663"/>
        </w:tabs>
        <w:autoSpaceDE w:val="0"/>
        <w:autoSpaceDN w:val="0"/>
        <w:adjustRightInd w:val="0"/>
        <w:ind w:firstLine="851"/>
        <w:jc w:val="center"/>
        <w:rPr>
          <w:b/>
          <w:sz w:val="28"/>
          <w:szCs w:val="28"/>
        </w:rPr>
      </w:pPr>
      <w:r w:rsidRPr="00AF7B23">
        <w:rPr>
          <w:b/>
          <w:sz w:val="28"/>
          <w:szCs w:val="28"/>
        </w:rPr>
        <w:t>Техническое задание</w:t>
      </w:r>
    </w:p>
    <w:p w14:paraId="2377FA6E" w14:textId="77777777" w:rsidR="00C877D1" w:rsidRPr="00AF7B23" w:rsidRDefault="00C877D1" w:rsidP="00C877D1">
      <w:pPr>
        <w:tabs>
          <w:tab w:val="left" w:pos="6663"/>
        </w:tabs>
        <w:autoSpaceDE w:val="0"/>
        <w:autoSpaceDN w:val="0"/>
        <w:adjustRightInd w:val="0"/>
        <w:ind w:firstLine="567"/>
        <w:jc w:val="both"/>
        <w:rPr>
          <w:b/>
          <w:sz w:val="28"/>
          <w:szCs w:val="28"/>
          <w:u w:val="single"/>
        </w:rPr>
      </w:pPr>
      <w:r w:rsidRPr="00AF7B23">
        <w:rPr>
          <w:b/>
          <w:sz w:val="28"/>
          <w:szCs w:val="28"/>
          <w:u w:val="single"/>
        </w:rPr>
        <w:t>Наименование</w:t>
      </w:r>
      <w:r w:rsidRPr="008A7D14">
        <w:rPr>
          <w:b/>
          <w:sz w:val="28"/>
          <w:szCs w:val="28"/>
        </w:rPr>
        <w:t>:</w:t>
      </w:r>
      <w:r w:rsidRPr="008A7D14">
        <w:rPr>
          <w:sz w:val="28"/>
          <w:szCs w:val="28"/>
        </w:rPr>
        <w:t xml:space="preserve"> РК</w:t>
      </w:r>
    </w:p>
    <w:p w14:paraId="4CCF1D9C" w14:textId="038CA4C4" w:rsidR="00C877D1" w:rsidDel="006A2653" w:rsidRDefault="00C877D1" w:rsidP="006A2653">
      <w:pPr>
        <w:tabs>
          <w:tab w:val="left" w:pos="6663"/>
        </w:tabs>
        <w:autoSpaceDE w:val="0"/>
        <w:autoSpaceDN w:val="0"/>
        <w:adjustRightInd w:val="0"/>
        <w:ind w:firstLine="567"/>
        <w:jc w:val="both"/>
        <w:rPr>
          <w:del w:id="0" w:author="Пименов Александр Витальевич" w:date="2022-09-28T15:10:00Z"/>
          <w:sz w:val="28"/>
          <w:szCs w:val="28"/>
        </w:rPr>
        <w:pPrChange w:id="1" w:author="Пименов Александр Витальевич" w:date="2022-09-28T15:10:00Z">
          <w:pPr>
            <w:tabs>
              <w:tab w:val="left" w:pos="6663"/>
            </w:tabs>
            <w:autoSpaceDE w:val="0"/>
            <w:autoSpaceDN w:val="0"/>
            <w:adjustRightInd w:val="0"/>
            <w:ind w:firstLine="567"/>
            <w:jc w:val="both"/>
          </w:pPr>
        </w:pPrChange>
      </w:pPr>
      <w:r w:rsidRPr="00AF7B23">
        <w:rPr>
          <w:b/>
          <w:sz w:val="28"/>
          <w:szCs w:val="28"/>
          <w:u w:val="single"/>
        </w:rPr>
        <w:t>Тип РК</w:t>
      </w:r>
      <w:r w:rsidRPr="00AF7B23">
        <w:rPr>
          <w:b/>
          <w:sz w:val="28"/>
          <w:szCs w:val="28"/>
        </w:rPr>
        <w:t>:</w:t>
      </w:r>
      <w:r w:rsidRPr="00AF7B23">
        <w:rPr>
          <w:sz w:val="28"/>
          <w:szCs w:val="28"/>
        </w:rPr>
        <w:t xml:space="preserve"> рекламный щит </w:t>
      </w:r>
    </w:p>
    <w:p w14:paraId="3267E4B4" w14:textId="01C7CF93" w:rsidR="00156CED" w:rsidRPr="00156CED" w:rsidDel="006A2653" w:rsidRDefault="008A7D14" w:rsidP="006A2653">
      <w:pPr>
        <w:tabs>
          <w:tab w:val="left" w:pos="6663"/>
        </w:tabs>
        <w:autoSpaceDE w:val="0"/>
        <w:autoSpaceDN w:val="0"/>
        <w:adjustRightInd w:val="0"/>
        <w:ind w:firstLine="567"/>
        <w:jc w:val="both"/>
        <w:rPr>
          <w:del w:id="2" w:author="Пименов Александр Витальевич" w:date="2022-09-28T15:10:00Z"/>
          <w:sz w:val="28"/>
          <w:szCs w:val="28"/>
        </w:rPr>
        <w:pPrChange w:id="3" w:author="Пименов Александр Витальевич" w:date="2022-09-28T15:10:00Z">
          <w:pPr>
            <w:tabs>
              <w:tab w:val="left" w:pos="6663"/>
            </w:tabs>
            <w:autoSpaceDE w:val="0"/>
            <w:autoSpaceDN w:val="0"/>
            <w:adjustRightInd w:val="0"/>
            <w:ind w:firstLine="567"/>
            <w:jc w:val="both"/>
          </w:pPr>
        </w:pPrChange>
      </w:pPr>
      <w:del w:id="4" w:author="Пименов Александр Витальевич" w:date="2022-09-28T15:10:00Z">
        <w:r w:rsidRPr="008A7D14" w:rsidDel="006A2653">
          <w:rPr>
            <w:b/>
            <w:sz w:val="28"/>
            <w:szCs w:val="28"/>
            <w:u w:val="single"/>
          </w:rPr>
          <w:delText>Район установки РК</w:delText>
        </w:r>
        <w:r w:rsidDel="006A2653">
          <w:rPr>
            <w:sz w:val="28"/>
            <w:szCs w:val="28"/>
          </w:rPr>
          <w:delText xml:space="preserve">: </w:delText>
        </w:r>
        <w:r w:rsidR="005D1A2D" w:rsidDel="006A2653">
          <w:rPr>
            <w:sz w:val="28"/>
            <w:szCs w:val="28"/>
          </w:rPr>
          <w:delText>Московская область</w:delText>
        </w:r>
        <w:r w:rsidR="00156CED" w:rsidDel="006A2653">
          <w:rPr>
            <w:sz w:val="28"/>
            <w:szCs w:val="28"/>
          </w:rPr>
          <w:delText>;</w:delText>
        </w:r>
      </w:del>
    </w:p>
    <w:p w14:paraId="56BD8F07" w14:textId="4577F881" w:rsidR="00C877D1" w:rsidRPr="001C72D0" w:rsidDel="006A2653" w:rsidRDefault="000328EF" w:rsidP="006A2653">
      <w:pPr>
        <w:tabs>
          <w:tab w:val="left" w:pos="6663"/>
        </w:tabs>
        <w:autoSpaceDE w:val="0"/>
        <w:autoSpaceDN w:val="0"/>
        <w:adjustRightInd w:val="0"/>
        <w:ind w:firstLine="567"/>
        <w:jc w:val="both"/>
        <w:rPr>
          <w:del w:id="5" w:author="Пименов Александр Витальевич" w:date="2022-09-28T15:10:00Z"/>
          <w:b/>
          <w:sz w:val="28"/>
          <w:szCs w:val="28"/>
        </w:rPr>
        <w:pPrChange w:id="6" w:author="Пименов Александр Витальевич" w:date="2022-09-28T15:10:00Z">
          <w:pPr>
            <w:tabs>
              <w:tab w:val="left" w:pos="6663"/>
            </w:tabs>
            <w:autoSpaceDE w:val="0"/>
            <w:autoSpaceDN w:val="0"/>
            <w:adjustRightInd w:val="0"/>
            <w:ind w:firstLine="567"/>
            <w:jc w:val="both"/>
          </w:pPr>
        </w:pPrChange>
      </w:pPr>
      <w:del w:id="7" w:author="Пименов Александр Витальевич" w:date="2022-09-28T15:10:00Z">
        <w:r w:rsidDel="006A2653">
          <w:rPr>
            <w:b/>
            <w:sz w:val="28"/>
            <w:szCs w:val="28"/>
            <w:u w:val="single"/>
          </w:rPr>
          <w:delText>О</w:delText>
        </w:r>
        <w:r w:rsidR="00C877D1" w:rsidRPr="00BB4A79" w:rsidDel="006A2653">
          <w:rPr>
            <w:b/>
            <w:sz w:val="28"/>
            <w:szCs w:val="28"/>
            <w:u w:val="single"/>
          </w:rPr>
          <w:delText>бъём поставки и установки РК</w:delText>
        </w:r>
        <w:r w:rsidR="008A7D14" w:rsidDel="006A2653">
          <w:rPr>
            <w:b/>
            <w:sz w:val="28"/>
            <w:szCs w:val="28"/>
            <w:u w:val="single"/>
          </w:rPr>
          <w:delText>:</w:delText>
        </w:r>
        <w:r w:rsidR="00C877D1" w:rsidDel="006A2653">
          <w:rPr>
            <w:sz w:val="28"/>
            <w:szCs w:val="28"/>
          </w:rPr>
          <w:delText xml:space="preserve"> </w:delText>
        </w:r>
        <w:r w:rsidR="001E79BB" w:rsidDel="006A2653">
          <w:rPr>
            <w:sz w:val="28"/>
            <w:szCs w:val="28"/>
          </w:rPr>
          <w:delText>- 1</w:delText>
        </w:r>
        <w:r w:rsidR="005D1A2D" w:rsidDel="006A2653">
          <w:rPr>
            <w:sz w:val="28"/>
            <w:szCs w:val="28"/>
          </w:rPr>
          <w:delText>3</w:delText>
        </w:r>
        <w:r w:rsidR="00C877D1" w:rsidRPr="008A7D14" w:rsidDel="006A2653">
          <w:rPr>
            <w:sz w:val="28"/>
            <w:szCs w:val="28"/>
          </w:rPr>
          <w:delText xml:space="preserve"> РК.</w:delText>
        </w:r>
      </w:del>
    </w:p>
    <w:p w14:paraId="420E20B8" w14:textId="6089297C" w:rsidR="005D1A2D" w:rsidRDefault="00C877D1" w:rsidP="006A2653">
      <w:pPr>
        <w:tabs>
          <w:tab w:val="left" w:pos="6663"/>
        </w:tabs>
        <w:autoSpaceDE w:val="0"/>
        <w:autoSpaceDN w:val="0"/>
        <w:adjustRightInd w:val="0"/>
        <w:ind w:firstLine="567"/>
        <w:jc w:val="both"/>
        <w:rPr>
          <w:i/>
          <w:sz w:val="28"/>
          <w:szCs w:val="28"/>
        </w:rPr>
      </w:pPr>
      <w:del w:id="8" w:author="Пименов Александр Витальевич" w:date="2022-09-28T15:10:00Z">
        <w:r w:rsidRPr="00AF7B23" w:rsidDel="006A2653">
          <w:rPr>
            <w:b/>
            <w:sz w:val="28"/>
            <w:szCs w:val="28"/>
            <w:u w:val="single"/>
          </w:rPr>
          <w:delText>Технические характеристики РК</w:delText>
        </w:r>
        <w:r w:rsidRPr="00AF7B23" w:rsidDel="006A2653">
          <w:rPr>
            <w:b/>
            <w:sz w:val="28"/>
            <w:szCs w:val="28"/>
          </w:rPr>
          <w:delText xml:space="preserve">: </w:delText>
        </w:r>
      </w:del>
    </w:p>
    <w:p w14:paraId="5FDD2D51" w14:textId="4FC4E64E" w:rsidR="005D1A2D" w:rsidRDefault="005D1A2D" w:rsidP="00F13035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14:paraId="44F7279A" w14:textId="77777777" w:rsidR="005D1A2D" w:rsidRPr="00AB73BA" w:rsidRDefault="005D1A2D" w:rsidP="005D1A2D">
      <w:pPr>
        <w:tabs>
          <w:tab w:val="left" w:pos="6663"/>
        </w:tabs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AF7B23">
        <w:rPr>
          <w:sz w:val="28"/>
          <w:szCs w:val="28"/>
        </w:rPr>
        <w:t xml:space="preserve">- </w:t>
      </w:r>
      <w:r w:rsidRPr="00AB73BA">
        <w:rPr>
          <w:sz w:val="28"/>
          <w:szCs w:val="28"/>
        </w:rPr>
        <w:t>РК должны представлять собой рекламно-информационные объекты, имеющие внешние плоские поверхности для размещения информации с двух сторон. РК должны быть идентичны и вып</w:t>
      </w:r>
      <w:r>
        <w:rPr>
          <w:sz w:val="28"/>
          <w:szCs w:val="28"/>
        </w:rPr>
        <w:t>олнены из одинаковых материалов;</w:t>
      </w:r>
    </w:p>
    <w:p w14:paraId="58B715B6" w14:textId="77777777" w:rsidR="005D1A2D" w:rsidRPr="00AB73BA" w:rsidRDefault="005D1A2D" w:rsidP="005D1A2D">
      <w:pPr>
        <w:tabs>
          <w:tab w:val="left" w:pos="6663"/>
        </w:tabs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B73BA">
        <w:rPr>
          <w:sz w:val="28"/>
          <w:szCs w:val="28"/>
        </w:rPr>
        <w:t xml:space="preserve">РК, все компоненты (составные части) должны быть новыми, не бывшими в употреблении, </w:t>
      </w:r>
      <w:r>
        <w:rPr>
          <w:sz w:val="28"/>
          <w:szCs w:val="28"/>
        </w:rPr>
        <w:t>не должны быть восстановленными;</w:t>
      </w:r>
    </w:p>
    <w:p w14:paraId="387832D8" w14:textId="30274697" w:rsidR="00141BE9" w:rsidRPr="009234EC" w:rsidRDefault="005D1A2D" w:rsidP="009234EC">
      <w:pPr>
        <w:tabs>
          <w:tab w:val="left" w:pos="6663"/>
        </w:tabs>
        <w:autoSpaceDE w:val="0"/>
        <w:autoSpaceDN w:val="0"/>
        <w:adjustRightInd w:val="0"/>
        <w:ind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>- и</w:t>
      </w:r>
      <w:r w:rsidRPr="00AB73BA">
        <w:rPr>
          <w:sz w:val="28"/>
          <w:szCs w:val="28"/>
        </w:rPr>
        <w:t>нформационное поле РК должно быть размером 3х6 м и состоять из стальной прямоугольной рамы, жестко закрепленной на опорной стойке из трубы круглого или прямоугол</w:t>
      </w:r>
      <w:r w:rsidR="009234EC">
        <w:rPr>
          <w:sz w:val="28"/>
          <w:szCs w:val="28"/>
        </w:rPr>
        <w:t xml:space="preserve">ьного сечения длиной не менее </w:t>
      </w:r>
      <w:r w:rsidRPr="00AB73BA">
        <w:rPr>
          <w:sz w:val="28"/>
          <w:szCs w:val="28"/>
        </w:rPr>
        <w:t>5 м. Нижний край РК и крепящих ее конструкций, размещают на высоте не менее 4,5 м от уровня проезжей части автомобильной дороги. Каждое информационное поле должно быть с</w:t>
      </w:r>
      <w:r w:rsidR="00443249">
        <w:rPr>
          <w:sz w:val="28"/>
          <w:szCs w:val="28"/>
        </w:rPr>
        <w:t xml:space="preserve">обрано из влагостойких фанерных листов </w:t>
      </w:r>
      <w:r w:rsidRPr="00AB73BA">
        <w:rPr>
          <w:sz w:val="28"/>
          <w:szCs w:val="28"/>
        </w:rPr>
        <w:t xml:space="preserve">толщиной не менее </w:t>
      </w:r>
      <w:r>
        <w:rPr>
          <w:sz w:val="28"/>
          <w:szCs w:val="28"/>
        </w:rPr>
        <w:t>10</w:t>
      </w:r>
      <w:r w:rsidRPr="00AB73BA">
        <w:rPr>
          <w:sz w:val="28"/>
          <w:szCs w:val="28"/>
        </w:rPr>
        <w:t xml:space="preserve"> мм, прикрепленных к сварному моноблочному каркасу панели информационного поля и покрытых с внешней стороны б</w:t>
      </w:r>
      <w:r>
        <w:rPr>
          <w:sz w:val="28"/>
          <w:szCs w:val="28"/>
        </w:rPr>
        <w:t>елой баннерной виниловой тканью;</w:t>
      </w:r>
      <w:r w:rsidR="009234EC" w:rsidRPr="00141BE9">
        <w:rPr>
          <w:i/>
          <w:sz w:val="28"/>
          <w:szCs w:val="28"/>
        </w:rPr>
        <w:t xml:space="preserve"> </w:t>
      </w:r>
    </w:p>
    <w:p w14:paraId="05DC692B" w14:textId="1B4A5D5E" w:rsidR="005D1A2D" w:rsidRPr="005D1A2D" w:rsidRDefault="005D1A2D" w:rsidP="005D1A2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B73BA">
        <w:rPr>
          <w:sz w:val="28"/>
          <w:szCs w:val="28"/>
        </w:rPr>
        <w:t>РК должна иметь маркировку (предварительно маркировка должна быть согласована с Заказчиком посредством электронной почты) с указанием наименования владельца – Государственная компания «Российские автомобильные дороги», его контактного телефона (+7-495-249-06-95, +7-495-727-11-95) и порядкового номера РК. Маркировка должна быть размещена на облицовке под информационным полем. Маркировка должна быть выполнена в виде табличек и</w:t>
      </w:r>
      <w:r w:rsidR="009234EC">
        <w:rPr>
          <w:sz w:val="28"/>
          <w:szCs w:val="28"/>
        </w:rPr>
        <w:t>з оцинкованной стали размером 35</w:t>
      </w:r>
      <w:r w:rsidRPr="00AB73BA">
        <w:rPr>
          <w:sz w:val="28"/>
          <w:szCs w:val="28"/>
        </w:rPr>
        <w:t>0х600 мм, по</w:t>
      </w:r>
      <w:r w:rsidR="009234EC">
        <w:rPr>
          <w:sz w:val="28"/>
          <w:szCs w:val="28"/>
        </w:rPr>
        <w:t>крытых декоративными плёнками.</w:t>
      </w:r>
    </w:p>
    <w:p w14:paraId="59D5CBF4" w14:textId="77777777" w:rsidR="00AB73BA" w:rsidRPr="00F805FB" w:rsidRDefault="00AB73BA" w:rsidP="00AB73BA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в</w:t>
      </w:r>
      <w:r w:rsidRPr="00AB73BA">
        <w:rPr>
          <w:sz w:val="28"/>
          <w:szCs w:val="28"/>
        </w:rPr>
        <w:t xml:space="preserve"> стыках и углах, а также в местах, где окраска повреждена после выполнения монтажных работ, РК должны быть повторно очищены и окрашены в соответствии с требованиями </w:t>
      </w:r>
      <w:r>
        <w:rPr>
          <w:sz w:val="28"/>
          <w:szCs w:val="28"/>
        </w:rPr>
        <w:t>настоящего технического задания;</w:t>
      </w:r>
    </w:p>
    <w:p w14:paraId="79FE31B8" w14:textId="144B88B9" w:rsidR="00C877D1" w:rsidRPr="00F805FB" w:rsidRDefault="00C877D1" w:rsidP="00C877D1">
      <w:pPr>
        <w:tabs>
          <w:tab w:val="left" w:pos="6663"/>
        </w:tabs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F805FB">
        <w:rPr>
          <w:sz w:val="28"/>
          <w:szCs w:val="28"/>
        </w:rPr>
        <w:t xml:space="preserve">- материал РК: сталь С245 по </w:t>
      </w:r>
      <w:r w:rsidR="00B47214" w:rsidRPr="00F805FB">
        <w:rPr>
          <w:sz w:val="28"/>
          <w:szCs w:val="28"/>
        </w:rPr>
        <w:t>ГОСТ 27772-2015</w:t>
      </w:r>
      <w:r w:rsidRPr="00F805FB">
        <w:rPr>
          <w:sz w:val="28"/>
          <w:szCs w:val="28"/>
        </w:rPr>
        <w:t>;</w:t>
      </w:r>
    </w:p>
    <w:p w14:paraId="27B7994F" w14:textId="574AF4B8" w:rsidR="009D5D6D" w:rsidRDefault="008E7489" w:rsidP="00141BE9">
      <w:pPr>
        <w:tabs>
          <w:tab w:val="left" w:pos="6663"/>
        </w:tabs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F805FB">
        <w:rPr>
          <w:sz w:val="28"/>
          <w:szCs w:val="28"/>
        </w:rPr>
        <w:t xml:space="preserve">- опорная стойка должна быть выполнена из круглой профильной трубы </w:t>
      </w:r>
      <w:r w:rsidR="009D5D6D">
        <w:rPr>
          <w:sz w:val="28"/>
          <w:szCs w:val="28"/>
        </w:rPr>
        <w:t xml:space="preserve">диаметром </w:t>
      </w:r>
      <w:r w:rsidR="008D0DF6">
        <w:rPr>
          <w:sz w:val="28"/>
          <w:szCs w:val="28"/>
        </w:rPr>
        <w:t xml:space="preserve">не менее </w:t>
      </w:r>
      <w:r w:rsidR="009234EC">
        <w:rPr>
          <w:sz w:val="28"/>
          <w:szCs w:val="28"/>
        </w:rPr>
        <w:t>273</w:t>
      </w:r>
      <w:r w:rsidR="006B3319">
        <w:rPr>
          <w:sz w:val="28"/>
          <w:szCs w:val="28"/>
        </w:rPr>
        <w:t xml:space="preserve"> </w:t>
      </w:r>
      <w:r w:rsidR="008D0DF6">
        <w:rPr>
          <w:sz w:val="28"/>
          <w:szCs w:val="28"/>
        </w:rPr>
        <w:t>мм</w:t>
      </w:r>
      <w:r w:rsidR="009D5D6D">
        <w:rPr>
          <w:sz w:val="28"/>
          <w:szCs w:val="28"/>
        </w:rPr>
        <w:t xml:space="preserve"> с толщиной стенки не менее </w:t>
      </w:r>
      <w:del w:id="9" w:author="Пименов Александр Витальевич" w:date="2022-07-20T10:41:00Z">
        <w:r w:rsidR="006B3319" w:rsidDel="00523BA1">
          <w:rPr>
            <w:sz w:val="28"/>
            <w:szCs w:val="28"/>
          </w:rPr>
          <w:delText>10</w:delText>
        </w:r>
        <w:r w:rsidR="009D5D6D" w:rsidDel="00523BA1">
          <w:rPr>
            <w:sz w:val="28"/>
            <w:szCs w:val="28"/>
          </w:rPr>
          <w:delText xml:space="preserve"> </w:delText>
        </w:r>
      </w:del>
      <w:ins w:id="10" w:author="Пименов Александр Витальевич" w:date="2022-07-20T10:41:00Z">
        <w:r w:rsidR="00523BA1">
          <w:rPr>
            <w:sz w:val="28"/>
            <w:szCs w:val="28"/>
          </w:rPr>
          <w:t xml:space="preserve">8 </w:t>
        </w:r>
      </w:ins>
      <w:r w:rsidR="009D5D6D">
        <w:rPr>
          <w:sz w:val="28"/>
          <w:szCs w:val="28"/>
        </w:rPr>
        <w:t>мм</w:t>
      </w:r>
      <w:r w:rsidRPr="00F805FB">
        <w:rPr>
          <w:sz w:val="28"/>
          <w:szCs w:val="28"/>
        </w:rPr>
        <w:t>;</w:t>
      </w:r>
      <w:r w:rsidR="009D5D6D">
        <w:rPr>
          <w:sz w:val="28"/>
          <w:szCs w:val="28"/>
        </w:rPr>
        <w:t xml:space="preserve"> </w:t>
      </w:r>
    </w:p>
    <w:p w14:paraId="498133DB" w14:textId="048BB405" w:rsidR="009D5D6D" w:rsidRDefault="009D5D6D" w:rsidP="00C877D1">
      <w:pPr>
        <w:tabs>
          <w:tab w:val="left" w:pos="6663"/>
        </w:tabs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фундамент конструкции должен быть выполнен из бетона классом не ниже В</w:t>
      </w:r>
      <w:r w:rsidR="009234EC">
        <w:rPr>
          <w:sz w:val="28"/>
          <w:szCs w:val="28"/>
        </w:rPr>
        <w:t>2</w:t>
      </w:r>
      <w:r w:rsidR="009735D6">
        <w:rPr>
          <w:sz w:val="28"/>
          <w:szCs w:val="28"/>
        </w:rPr>
        <w:t>2,5</w:t>
      </w:r>
      <w:r w:rsidR="006B3319">
        <w:rPr>
          <w:sz w:val="28"/>
          <w:szCs w:val="28"/>
        </w:rPr>
        <w:t xml:space="preserve"> с армированием диаметром не менее 12 мм А</w:t>
      </w:r>
      <w:r w:rsidR="006B3319">
        <w:rPr>
          <w:sz w:val="28"/>
          <w:szCs w:val="28"/>
          <w:lang w:val="en-US"/>
        </w:rPr>
        <w:t>III</w:t>
      </w:r>
      <w:r>
        <w:rPr>
          <w:sz w:val="28"/>
          <w:szCs w:val="28"/>
        </w:rPr>
        <w:t>;</w:t>
      </w:r>
      <w:r w:rsidR="006B3319">
        <w:rPr>
          <w:sz w:val="28"/>
          <w:szCs w:val="28"/>
        </w:rPr>
        <w:t xml:space="preserve"> параметры</w:t>
      </w:r>
      <w:r w:rsidR="00143F0E">
        <w:rPr>
          <w:sz w:val="28"/>
          <w:szCs w:val="28"/>
        </w:rPr>
        <w:t xml:space="preserve"> фундаментной плиты не менее 3,2</w:t>
      </w:r>
      <w:r w:rsidR="009735D6">
        <w:rPr>
          <w:sz w:val="28"/>
          <w:szCs w:val="28"/>
        </w:rPr>
        <w:t xml:space="preserve"> х 1,8</w:t>
      </w:r>
      <w:r w:rsidR="00143F0E">
        <w:rPr>
          <w:sz w:val="28"/>
          <w:szCs w:val="28"/>
        </w:rPr>
        <w:t xml:space="preserve"> х 0,4</w:t>
      </w:r>
      <w:r w:rsidR="006B3319">
        <w:rPr>
          <w:sz w:val="28"/>
          <w:szCs w:val="28"/>
        </w:rPr>
        <w:t xml:space="preserve"> м</w:t>
      </w:r>
    </w:p>
    <w:p w14:paraId="5A7B41E6" w14:textId="4D75ED9F" w:rsidR="00042881" w:rsidRPr="008D0DF6" w:rsidRDefault="00042881" w:rsidP="00143F0E">
      <w:pPr>
        <w:tabs>
          <w:tab w:val="left" w:pos="6663"/>
        </w:tabs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F805FB">
        <w:rPr>
          <w:sz w:val="28"/>
          <w:szCs w:val="28"/>
        </w:rPr>
        <w:t>Фундамент РК не должен выступать над уровнем земли.</w:t>
      </w:r>
    </w:p>
    <w:p w14:paraId="67B76A07" w14:textId="072D9A5A" w:rsidR="008E7489" w:rsidRPr="00F805FB" w:rsidRDefault="008E7489" w:rsidP="00C877D1">
      <w:pPr>
        <w:tabs>
          <w:tab w:val="left" w:pos="6663"/>
        </w:tabs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F805FB">
        <w:rPr>
          <w:sz w:val="28"/>
          <w:szCs w:val="28"/>
        </w:rPr>
        <w:t>- основной цв</w:t>
      </w:r>
      <w:r w:rsidR="00443249">
        <w:rPr>
          <w:sz w:val="28"/>
          <w:szCs w:val="28"/>
        </w:rPr>
        <w:t>ет рекламной конструкции: серый</w:t>
      </w:r>
      <w:r w:rsidRPr="00F805FB">
        <w:rPr>
          <w:sz w:val="28"/>
          <w:szCs w:val="28"/>
        </w:rPr>
        <w:t>;</w:t>
      </w:r>
    </w:p>
    <w:p w14:paraId="6FD4EF26" w14:textId="24F05014" w:rsidR="00C877D1" w:rsidRDefault="00C877D1" w:rsidP="00141BE9">
      <w:pPr>
        <w:tabs>
          <w:tab w:val="left" w:pos="6663"/>
        </w:tabs>
        <w:autoSpaceDE w:val="0"/>
        <w:autoSpaceDN w:val="0"/>
        <w:adjustRightInd w:val="0"/>
        <w:ind w:firstLine="567"/>
        <w:jc w:val="both"/>
        <w:rPr>
          <w:sz w:val="28"/>
          <w:szCs w:val="28"/>
          <w:u w:val="single"/>
        </w:rPr>
      </w:pPr>
      <w:r w:rsidRPr="00F805FB">
        <w:rPr>
          <w:sz w:val="28"/>
          <w:szCs w:val="28"/>
        </w:rPr>
        <w:t xml:space="preserve">- на </w:t>
      </w:r>
      <w:r w:rsidR="00981470">
        <w:rPr>
          <w:sz w:val="28"/>
          <w:szCs w:val="28"/>
        </w:rPr>
        <w:t>лицевой и тыльной сторонах</w:t>
      </w:r>
      <w:r w:rsidRPr="00F805FB">
        <w:rPr>
          <w:sz w:val="28"/>
          <w:szCs w:val="28"/>
        </w:rPr>
        <w:t xml:space="preserve"> РК должен быть размещён белый виниловый баннер, закрывающий панель информационного поля.</w:t>
      </w:r>
    </w:p>
    <w:p w14:paraId="12EDA758" w14:textId="069A7346" w:rsidR="00623253" w:rsidRPr="00F805FB" w:rsidRDefault="00143F0E" w:rsidP="00141BE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Более подробно о характеристиках </w:t>
      </w:r>
      <w:r w:rsidR="00A46FE9">
        <w:rPr>
          <w:sz w:val="28"/>
          <w:szCs w:val="28"/>
        </w:rPr>
        <w:t>и параметрах РК указано в приложении № 1 к настоящему техническому заданию.</w:t>
      </w:r>
    </w:p>
    <w:p w14:paraId="6CB00BCD" w14:textId="77777777" w:rsidR="009735D6" w:rsidRDefault="009735D6" w:rsidP="002C127B">
      <w:pPr>
        <w:ind w:firstLine="708"/>
        <w:jc w:val="both"/>
        <w:rPr>
          <w:b/>
          <w:sz w:val="28"/>
          <w:szCs w:val="28"/>
          <w:u w:val="single"/>
        </w:rPr>
      </w:pPr>
    </w:p>
    <w:p w14:paraId="42399410" w14:textId="7E85C3A8" w:rsidR="002C127B" w:rsidRPr="00F805FB" w:rsidRDefault="002C127B" w:rsidP="002C127B">
      <w:pPr>
        <w:ind w:firstLine="708"/>
        <w:jc w:val="both"/>
        <w:rPr>
          <w:sz w:val="28"/>
          <w:szCs w:val="28"/>
          <w:u w:val="single"/>
        </w:rPr>
      </w:pPr>
      <w:r w:rsidRPr="00F805FB">
        <w:rPr>
          <w:b/>
          <w:sz w:val="28"/>
          <w:szCs w:val="28"/>
          <w:u w:val="single"/>
        </w:rPr>
        <w:t>Требования к выполняемым работам.</w:t>
      </w:r>
    </w:p>
    <w:p w14:paraId="35F21363" w14:textId="77777777" w:rsidR="00AB73BA" w:rsidRPr="00AB73BA" w:rsidRDefault="00AB73BA" w:rsidP="00AB73BA">
      <w:pPr>
        <w:ind w:firstLine="708"/>
        <w:jc w:val="both"/>
        <w:rPr>
          <w:sz w:val="28"/>
          <w:szCs w:val="28"/>
        </w:rPr>
      </w:pPr>
      <w:r w:rsidRPr="00AB73BA">
        <w:rPr>
          <w:sz w:val="28"/>
          <w:szCs w:val="28"/>
        </w:rPr>
        <w:t>До начала производства работ по установке РК Исполнитель обязан</w:t>
      </w:r>
      <w:r w:rsidR="006B290D">
        <w:rPr>
          <w:sz w:val="28"/>
          <w:szCs w:val="28"/>
        </w:rPr>
        <w:t xml:space="preserve"> разработать и</w:t>
      </w:r>
      <w:r w:rsidRPr="00AB73BA">
        <w:rPr>
          <w:sz w:val="28"/>
          <w:szCs w:val="28"/>
        </w:rPr>
        <w:t xml:space="preserve"> согласовать с Заказчиком, а также утвердить в установленном </w:t>
      </w:r>
      <w:r w:rsidRPr="00AB73BA">
        <w:rPr>
          <w:sz w:val="28"/>
          <w:szCs w:val="28"/>
        </w:rPr>
        <w:lastRenderedPageBreak/>
        <w:t>порядке схему организации движения и ограждения места производства дорожных работ (далее – Схема организации движения), соответствующую СТО АВТОДОР 4.1-2014 «Ограждение мест производства дорожных работ на автомобильных дорогах Государственной компании «Автодор» и ГОСТ Р 58350-2019 «Дороги автомобильные общего пользования. Технические средства организации дорожного движения в местах производства работ. Технические требования. Правила применения». При производстве работ по установке РК утвержденная и согласованная схема организации движения и ограждения мест производства дорожных работ должна находиться у Исполнителя непосредственно на участке выполнения работ по установке РК.</w:t>
      </w:r>
    </w:p>
    <w:p w14:paraId="22DE942F" w14:textId="77777777" w:rsidR="00AB73BA" w:rsidRPr="00AB73BA" w:rsidRDefault="00AB73BA" w:rsidP="00AB73BA">
      <w:pPr>
        <w:ind w:firstLine="708"/>
        <w:jc w:val="both"/>
        <w:rPr>
          <w:sz w:val="28"/>
          <w:szCs w:val="28"/>
        </w:rPr>
      </w:pPr>
      <w:r w:rsidRPr="00AB73BA">
        <w:rPr>
          <w:sz w:val="28"/>
          <w:szCs w:val="28"/>
        </w:rPr>
        <w:t>Исполнитель обязан самостоятельно обеспечить безопасность дорожного движения (при необходимости) путем установки временных дорожных знаков, в том числе временного освещения в ночное время, согласно схемам, согласованным с ГИБДД МВД России, на период производства работ по установке РК.</w:t>
      </w:r>
    </w:p>
    <w:p w14:paraId="4FE79309" w14:textId="77777777" w:rsidR="00AB73BA" w:rsidRPr="00AB73BA" w:rsidRDefault="00AB73BA" w:rsidP="00AB73BA">
      <w:pPr>
        <w:ind w:firstLine="708"/>
        <w:jc w:val="both"/>
        <w:rPr>
          <w:sz w:val="28"/>
          <w:szCs w:val="28"/>
        </w:rPr>
      </w:pPr>
      <w:r w:rsidRPr="00AB73BA">
        <w:rPr>
          <w:sz w:val="28"/>
          <w:szCs w:val="28"/>
        </w:rPr>
        <w:t>Применяемые при выполнении работ по установке РК дорожные знаки должны соответствовать требованиям ГОСТ Р 52289-2004 «Технические средства организации дорожного движения. Правила применения дорожных знаков, разметки, светофоров, дорожных ограждений и направляющих устройств» и ГОСТ Р 52290 2004 «Технические средства организации дорожного движения. Знаки дорожные. Общие технические требования».</w:t>
      </w:r>
    </w:p>
    <w:p w14:paraId="02009072" w14:textId="77777777" w:rsidR="002C127B" w:rsidRPr="00F805FB" w:rsidRDefault="00AB73BA" w:rsidP="00AB73BA">
      <w:pPr>
        <w:ind w:firstLine="708"/>
        <w:jc w:val="both"/>
        <w:rPr>
          <w:sz w:val="28"/>
          <w:szCs w:val="28"/>
        </w:rPr>
      </w:pPr>
      <w:r w:rsidRPr="00AB73BA">
        <w:rPr>
          <w:sz w:val="28"/>
          <w:szCs w:val="28"/>
        </w:rPr>
        <w:t>Исполнитель обязан восстановить за счет собственных средств в срок не позднее 3 (трех) календарных дней с момента повреждения элементы инфраструктуры (инженерные коммуникации, ограждения, бордюры, столбы освещения и т.д.), поврежденные в результате выполнения работ по установке РК, в том числе при нанесении такого вреда лицами, привлеченными Исполнителем к выполнению работ по установке РК, а также выполнить работы по благоустройству мест установки РК.</w:t>
      </w:r>
    </w:p>
    <w:p w14:paraId="6AB22686" w14:textId="77777777" w:rsidR="002C127B" w:rsidRPr="00F805FB" w:rsidRDefault="002C127B" w:rsidP="002C127B">
      <w:pPr>
        <w:ind w:firstLine="708"/>
        <w:jc w:val="both"/>
        <w:rPr>
          <w:sz w:val="28"/>
          <w:szCs w:val="28"/>
        </w:rPr>
      </w:pPr>
      <w:r w:rsidRPr="00F805FB">
        <w:rPr>
          <w:sz w:val="28"/>
          <w:szCs w:val="28"/>
        </w:rPr>
        <w:t xml:space="preserve">Исполнитель обязан иметь полный комплект дорожных знаков и технических средств организации и регулирования движения, обеспечить их установку и перестановку в точном соответствии со Схемой организации движения. Установленные знаки должны соответствовать требованиям </w:t>
      </w:r>
      <w:r w:rsidRPr="00F805FB">
        <w:rPr>
          <w:sz w:val="28"/>
          <w:szCs w:val="28"/>
        </w:rPr>
        <w:br/>
        <w:t>ГОСТ Р 52289-2019. Национальный стандарт Российской Федерации. Технические средства организации дорожного движения. Правила применения дорожных знаков, разметки, светофоров, дорожных ограждений и направляющих устройств, ГОСТ Р 52290-2004. Национальный стандарт Российской Федерации. Технические средства организации дорожного движения. Знаки дорожные. Общие технические требования.</w:t>
      </w:r>
    </w:p>
    <w:p w14:paraId="4F7CDCF7" w14:textId="77777777" w:rsidR="002C127B" w:rsidRPr="00F805FB" w:rsidRDefault="002C127B" w:rsidP="005D1834">
      <w:pPr>
        <w:ind w:firstLine="708"/>
        <w:jc w:val="both"/>
        <w:rPr>
          <w:color w:val="FF0000"/>
          <w:sz w:val="28"/>
          <w:szCs w:val="28"/>
        </w:rPr>
      </w:pPr>
      <w:r w:rsidRPr="00F805FB">
        <w:rPr>
          <w:sz w:val="28"/>
          <w:szCs w:val="28"/>
        </w:rPr>
        <w:t xml:space="preserve">Работы на высоте должны выполняться с соблюдением требований </w:t>
      </w:r>
      <w:r w:rsidRPr="00F805FB">
        <w:rPr>
          <w:sz w:val="28"/>
          <w:szCs w:val="28"/>
        </w:rPr>
        <w:br/>
        <w:t>СП 49.13330.2010 и СНиП 12-03-2001, Приказа Министерства труда и социальной защиты РФ от 16 ноября 2020 года N 782н «Об утверждении Правил по охране труда при работе на высоте».</w:t>
      </w:r>
    </w:p>
    <w:p w14:paraId="0435CAFF" w14:textId="77777777" w:rsidR="00AE6B0B" w:rsidRDefault="002C127B" w:rsidP="00B31249">
      <w:pPr>
        <w:tabs>
          <w:tab w:val="left" w:pos="6663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F805FB">
        <w:rPr>
          <w:sz w:val="28"/>
          <w:szCs w:val="28"/>
        </w:rPr>
        <w:t xml:space="preserve">Рабочие должны быть ознакомлены с правилами техники безопасности, проинструктированы об огнеопасности применяемых материалов и мерах пожарной безопасности при работе с ними, обеспечены </w:t>
      </w:r>
      <w:r w:rsidRPr="00F805FB">
        <w:rPr>
          <w:sz w:val="28"/>
          <w:szCs w:val="28"/>
        </w:rPr>
        <w:lastRenderedPageBreak/>
        <w:t>средствами индивидуальной защиты по ГОСТ 12.4.011-89 (защитной одеждой, обувью, средствами индивидуальной защиты рук, головы, глаз, органов дыхания, при работе на высоте - защитными поясами).</w:t>
      </w:r>
    </w:p>
    <w:p w14:paraId="1EB95542" w14:textId="77777777" w:rsidR="006A177A" w:rsidRDefault="006A177A" w:rsidP="00B31249">
      <w:pPr>
        <w:tabs>
          <w:tab w:val="left" w:pos="6663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производстве работ обеспечить ведение общих и специальных журналов работ.</w:t>
      </w:r>
    </w:p>
    <w:p w14:paraId="4708766E" w14:textId="77777777" w:rsidR="003C04C8" w:rsidRPr="00F805FB" w:rsidRDefault="002B5715" w:rsidP="00B31249">
      <w:pPr>
        <w:tabs>
          <w:tab w:val="left" w:pos="6663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производстве работ обеспечить ведение и</w:t>
      </w:r>
      <w:r w:rsidRPr="002B5715">
        <w:rPr>
          <w:sz w:val="28"/>
          <w:szCs w:val="28"/>
        </w:rPr>
        <w:t>сполнительной документации.</w:t>
      </w:r>
      <w:r w:rsidR="00391947">
        <w:rPr>
          <w:sz w:val="28"/>
          <w:szCs w:val="28"/>
        </w:rPr>
        <w:t xml:space="preserve"> Исполнитель оформляет</w:t>
      </w:r>
      <w:r w:rsidRPr="002B5715">
        <w:rPr>
          <w:sz w:val="28"/>
          <w:szCs w:val="28"/>
        </w:rPr>
        <w:t xml:space="preserve"> </w:t>
      </w:r>
      <w:r w:rsidR="00391947">
        <w:rPr>
          <w:sz w:val="28"/>
          <w:szCs w:val="28"/>
        </w:rPr>
        <w:t>а</w:t>
      </w:r>
      <w:r w:rsidRPr="002B5715">
        <w:rPr>
          <w:sz w:val="28"/>
          <w:szCs w:val="28"/>
        </w:rPr>
        <w:t xml:space="preserve">кты освидетельствования скрытых работ, </w:t>
      </w:r>
      <w:r w:rsidR="00391947">
        <w:rPr>
          <w:sz w:val="28"/>
          <w:szCs w:val="28"/>
        </w:rPr>
        <w:t>а</w:t>
      </w:r>
      <w:r w:rsidRPr="002B5715">
        <w:rPr>
          <w:sz w:val="28"/>
          <w:szCs w:val="28"/>
        </w:rPr>
        <w:t>кты освидетельствования ответственных конструкций</w:t>
      </w:r>
      <w:r>
        <w:rPr>
          <w:sz w:val="28"/>
          <w:szCs w:val="28"/>
        </w:rPr>
        <w:t xml:space="preserve">, </w:t>
      </w:r>
      <w:r w:rsidR="00391947">
        <w:rPr>
          <w:sz w:val="28"/>
          <w:szCs w:val="28"/>
        </w:rPr>
        <w:t>а</w:t>
      </w:r>
      <w:r w:rsidR="00D43740">
        <w:rPr>
          <w:sz w:val="28"/>
          <w:szCs w:val="28"/>
        </w:rPr>
        <w:t xml:space="preserve">кты входного контроля, </w:t>
      </w:r>
      <w:r w:rsidR="00391947">
        <w:rPr>
          <w:sz w:val="28"/>
          <w:szCs w:val="28"/>
        </w:rPr>
        <w:t>исполнительные схемы, предоставляет паспорта и сертификаты на примененные материалы, протоколы лабораторных испытаний.</w:t>
      </w:r>
      <w:r w:rsidR="0047266B">
        <w:rPr>
          <w:sz w:val="28"/>
          <w:szCs w:val="28"/>
        </w:rPr>
        <w:t xml:space="preserve"> </w:t>
      </w:r>
      <w:r w:rsidR="003C04C8">
        <w:rPr>
          <w:sz w:val="28"/>
          <w:szCs w:val="28"/>
        </w:rPr>
        <w:t>В состав исполнительной документации должна входить контрольно-исполнительная съемка отражающая фактическое расположение рекламной конструкции.</w:t>
      </w:r>
    </w:p>
    <w:p w14:paraId="5D8798E7" w14:textId="1FA6971D" w:rsidR="008E7489" w:rsidRDefault="00161822" w:rsidP="00CC565B">
      <w:pPr>
        <w:tabs>
          <w:tab w:val="left" w:pos="6663"/>
        </w:tabs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1D65B6" w:rsidRPr="00F805FB">
        <w:rPr>
          <w:sz w:val="28"/>
          <w:szCs w:val="28"/>
        </w:rPr>
        <w:t>РК должна быть установлена в соответствии с требованиями ГОСТ 52044-2003</w:t>
      </w:r>
    </w:p>
    <w:p w14:paraId="3601C064" w14:textId="77777777" w:rsidR="00161822" w:rsidRPr="00442933" w:rsidRDefault="00161822">
      <w:pPr>
        <w:pStyle w:val="a3"/>
        <w:shd w:val="clear" w:color="auto" w:fill="FFFFFF"/>
        <w:ind w:left="709"/>
        <w:jc w:val="both"/>
        <w:rPr>
          <w:color w:val="000000"/>
          <w:sz w:val="28"/>
          <w:szCs w:val="28"/>
        </w:rPr>
      </w:pPr>
      <w:r w:rsidRPr="00442933">
        <w:rPr>
          <w:color w:val="000000"/>
          <w:sz w:val="28"/>
          <w:szCs w:val="28"/>
        </w:rPr>
        <w:t>Рекламная конструкция не должна:</w:t>
      </w:r>
    </w:p>
    <w:p w14:paraId="7C3E9A6F" w14:textId="77777777" w:rsidR="00161822" w:rsidRPr="00442933" w:rsidRDefault="00161822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442933">
        <w:rPr>
          <w:color w:val="000000"/>
          <w:sz w:val="28"/>
          <w:szCs w:val="28"/>
        </w:rPr>
        <w:t>мешать восприятию участниками дорожного движения дорожной обстановки или эксплуатации транспортного средства, а также создавать препятствия для движения пешеходов и велосипедистов;</w:t>
      </w:r>
    </w:p>
    <w:p w14:paraId="08B799ED" w14:textId="77777777" w:rsidR="00161822" w:rsidRPr="00FF439F" w:rsidRDefault="00161822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FF439F">
        <w:rPr>
          <w:color w:val="000000"/>
          <w:sz w:val="28"/>
          <w:szCs w:val="28"/>
        </w:rPr>
        <w:t>ограничивать видимость элементов обустройств</w:t>
      </w:r>
      <w:r>
        <w:rPr>
          <w:color w:val="000000"/>
          <w:sz w:val="28"/>
          <w:szCs w:val="28"/>
        </w:rPr>
        <w:t>а автомобильной дороги;</w:t>
      </w:r>
    </w:p>
    <w:p w14:paraId="0698C77B" w14:textId="77777777" w:rsidR="00161822" w:rsidRDefault="00161822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FF439F">
        <w:rPr>
          <w:color w:val="000000"/>
          <w:sz w:val="28"/>
          <w:szCs w:val="28"/>
        </w:rPr>
        <w:t>иметь сходство (по внешнему виду или изображению) с техническими средствами организации дорожного движения и специальными сигналами, ухудшать и ограничивать их видимость, а также создавать впечатление нахождения на дороге транспортного средства, пешехода или какого-либо объекта;</w:t>
      </w:r>
    </w:p>
    <w:p w14:paraId="2E297DDF" w14:textId="77777777" w:rsidR="00161822" w:rsidRDefault="00161822" w:rsidP="00161822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FF439F">
        <w:rPr>
          <w:color w:val="000000"/>
          <w:sz w:val="28"/>
          <w:szCs w:val="28"/>
        </w:rPr>
        <w:t>иметь яркость элементов изображения при внутреннем и внешнем освещении выше 75% фотометрических характеристик дорожных знаков;</w:t>
      </w:r>
    </w:p>
    <w:p w14:paraId="08CE92BB" w14:textId="77777777" w:rsidR="00161822" w:rsidRDefault="00161822" w:rsidP="00161822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FF439F">
        <w:rPr>
          <w:color w:val="000000"/>
          <w:sz w:val="28"/>
          <w:szCs w:val="28"/>
        </w:rPr>
        <w:t>освещаться в темное время суток на участках дорог, где дорожные знаки не имеют искусственного освещения;</w:t>
      </w:r>
    </w:p>
    <w:p w14:paraId="77DFC4AE" w14:textId="77777777" w:rsidR="00161822" w:rsidRDefault="00161822" w:rsidP="00161822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FF439F">
        <w:rPr>
          <w:color w:val="000000"/>
          <w:sz w:val="28"/>
          <w:szCs w:val="28"/>
        </w:rPr>
        <w:t>вызывать ослепление светом участников дорожного движения, в том числе отраженным;</w:t>
      </w:r>
    </w:p>
    <w:p w14:paraId="5E89429E" w14:textId="77777777" w:rsidR="00161822" w:rsidRDefault="00161822" w:rsidP="00161822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FF439F">
        <w:rPr>
          <w:color w:val="000000"/>
          <w:sz w:val="28"/>
          <w:szCs w:val="28"/>
        </w:rPr>
        <w:t>создавать шум, превышающий допустимые национальными стандартами уровни;</w:t>
      </w:r>
    </w:p>
    <w:p w14:paraId="31D547F8" w14:textId="70462583" w:rsidR="00161822" w:rsidRPr="00CC565B" w:rsidRDefault="00161822" w:rsidP="00CC565B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FF439F">
        <w:rPr>
          <w:color w:val="000000"/>
          <w:sz w:val="28"/>
          <w:szCs w:val="28"/>
        </w:rPr>
        <w:t>препятствовать работе стационарных специальных технических средств, работающих в автоматическом режиме и имеющих функции фото- и киносъемки, видеозаписи для контроля за дорожным движением, пунктов и приборов автоматизированного учета движения транспортных средств, дорожных метеостанций и технических средств мониторинга состояния дорожного покрытия.</w:t>
      </w:r>
    </w:p>
    <w:p w14:paraId="5E36CD95" w14:textId="77777777" w:rsidR="00161822" w:rsidRPr="00FF439F" w:rsidRDefault="00161822">
      <w:pPr>
        <w:pStyle w:val="a3"/>
        <w:shd w:val="clear" w:color="auto" w:fill="FFFFFF"/>
        <w:ind w:left="709"/>
        <w:jc w:val="both"/>
        <w:rPr>
          <w:color w:val="000000"/>
          <w:sz w:val="28"/>
          <w:szCs w:val="28"/>
        </w:rPr>
      </w:pPr>
      <w:r w:rsidRPr="00FF439F">
        <w:rPr>
          <w:color w:val="000000"/>
          <w:sz w:val="28"/>
          <w:szCs w:val="28"/>
        </w:rPr>
        <w:t>Средства наружной рекламы не должны размещаться:</w:t>
      </w:r>
    </w:p>
    <w:p w14:paraId="7779BAD2" w14:textId="77777777" w:rsidR="00161822" w:rsidRPr="00E6030E" w:rsidRDefault="00161822">
      <w:pPr>
        <w:pStyle w:val="a3"/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E6030E">
        <w:rPr>
          <w:color w:val="000000"/>
          <w:sz w:val="28"/>
          <w:szCs w:val="28"/>
        </w:rPr>
        <w:t>на одной опоре, в одном поперечном сечении с дорожными знаками, светофорами дорожными, табло и знаками переменной информации</w:t>
      </w:r>
    </w:p>
    <w:p w14:paraId="1401077F" w14:textId="77777777" w:rsidR="00161822" w:rsidRDefault="00161822">
      <w:pPr>
        <w:pStyle w:val="a3"/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FF439F">
        <w:rPr>
          <w:color w:val="000000"/>
          <w:sz w:val="28"/>
          <w:szCs w:val="28"/>
        </w:rPr>
        <w:lastRenderedPageBreak/>
        <w:t>над проезжей частью, обочинами дорог, остановочными полосами, а также на разделительных полосах, дорожных ограждениях, направляющих устройствах;</w:t>
      </w:r>
    </w:p>
    <w:p w14:paraId="06895AB2" w14:textId="77777777" w:rsidR="00161822" w:rsidRDefault="00161822">
      <w:pPr>
        <w:pStyle w:val="a3"/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FF439F">
        <w:rPr>
          <w:color w:val="000000"/>
          <w:sz w:val="28"/>
          <w:szCs w:val="28"/>
        </w:rPr>
        <w:t>на остановочных пунктах маршрутных транспортных средств, а также на расстоянии менее 25 м от них;</w:t>
      </w:r>
    </w:p>
    <w:p w14:paraId="5E69240C" w14:textId="77777777" w:rsidR="00161822" w:rsidRDefault="00161822">
      <w:pPr>
        <w:pStyle w:val="a3"/>
        <w:numPr>
          <w:ilvl w:val="0"/>
          <w:numId w:val="3"/>
        </w:numPr>
        <w:shd w:val="clear" w:color="auto" w:fill="FFFFFF"/>
        <w:jc w:val="both"/>
        <w:textAlignment w:val="baseline"/>
        <w:rPr>
          <w:color w:val="000000"/>
          <w:sz w:val="28"/>
          <w:szCs w:val="28"/>
        </w:rPr>
      </w:pPr>
      <w:r w:rsidRPr="00E6030E">
        <w:rPr>
          <w:color w:val="000000"/>
          <w:sz w:val="28"/>
          <w:szCs w:val="28"/>
        </w:rPr>
        <w:t>на железнодорожных переездах, транспортных развязках в разных уровнях, наземных пешеходных переходах, пересечениях и примыканиях автомобильных дорог в одном уровне, пунктах взимания платы, стационарных пунктах весового и габаритного контроля, мостовых сооружениях, в туннелях и под железнодорожными и автомобильными путепроводами, а также на расстоянии менее 350 м от них;</w:t>
      </w:r>
    </w:p>
    <w:p w14:paraId="14D61D4C" w14:textId="3CCF9DD8" w:rsidR="00946340" w:rsidRDefault="00FC7DD1" w:rsidP="006A2653">
      <w:pPr>
        <w:tabs>
          <w:tab w:val="left" w:pos="6663"/>
        </w:tabs>
        <w:autoSpaceDE w:val="0"/>
        <w:autoSpaceDN w:val="0"/>
        <w:adjustRightInd w:val="0"/>
        <w:jc w:val="both"/>
        <w:rPr>
          <w:b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          - </w:t>
      </w:r>
      <w:r w:rsidR="00161822" w:rsidRPr="00E6030E">
        <w:rPr>
          <w:color w:val="000000"/>
          <w:sz w:val="28"/>
          <w:szCs w:val="28"/>
        </w:rPr>
        <w:t>в зонах опасных участков автомобильных дорог, обозначенных соо</w:t>
      </w:r>
      <w:r w:rsidR="006A2653">
        <w:rPr>
          <w:color w:val="000000"/>
          <w:sz w:val="28"/>
          <w:szCs w:val="28"/>
        </w:rPr>
        <w:t>тветствующими дорожными знаками.</w:t>
      </w:r>
      <w:bookmarkStart w:id="11" w:name="_GoBack"/>
      <w:bookmarkEnd w:id="11"/>
    </w:p>
    <w:sectPr w:rsidR="00946340" w:rsidSect="006A2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A4B52"/>
    <w:multiLevelType w:val="hybridMultilevel"/>
    <w:tmpl w:val="E3B2B8A0"/>
    <w:lvl w:ilvl="0" w:tplc="175215C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E363391"/>
    <w:multiLevelType w:val="hybridMultilevel"/>
    <w:tmpl w:val="E3B2B8A0"/>
    <w:lvl w:ilvl="0" w:tplc="175215C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482659E"/>
    <w:multiLevelType w:val="hybridMultilevel"/>
    <w:tmpl w:val="ABE4EC04"/>
    <w:lvl w:ilvl="0" w:tplc="D7FA230A">
      <w:start w:val="1"/>
      <w:numFmt w:val="decimal"/>
      <w:suff w:val="space"/>
      <w:lvlText w:val="2.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именов Александр Витальевич">
    <w15:presenceInfo w15:providerId="AD" w15:userId="S-1-5-21-4196500250-1970417945-2180813671-25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7D1"/>
    <w:rsid w:val="000328EF"/>
    <w:rsid w:val="00042881"/>
    <w:rsid w:val="000860C3"/>
    <w:rsid w:val="000D7B1E"/>
    <w:rsid w:val="00141BE9"/>
    <w:rsid w:val="00143F0E"/>
    <w:rsid w:val="00156CED"/>
    <w:rsid w:val="00161822"/>
    <w:rsid w:val="001B6E79"/>
    <w:rsid w:val="001D65B6"/>
    <w:rsid w:val="001E4BFB"/>
    <w:rsid w:val="001E79BB"/>
    <w:rsid w:val="002A5B49"/>
    <w:rsid w:val="002B2EDB"/>
    <w:rsid w:val="002B5715"/>
    <w:rsid w:val="002C127B"/>
    <w:rsid w:val="00391947"/>
    <w:rsid w:val="003A0CC2"/>
    <w:rsid w:val="003C04C8"/>
    <w:rsid w:val="003C6B1C"/>
    <w:rsid w:val="003E46D1"/>
    <w:rsid w:val="00422FDA"/>
    <w:rsid w:val="00443249"/>
    <w:rsid w:val="00460223"/>
    <w:rsid w:val="0047266B"/>
    <w:rsid w:val="00523BA1"/>
    <w:rsid w:val="005336DC"/>
    <w:rsid w:val="00552BF8"/>
    <w:rsid w:val="005D1834"/>
    <w:rsid w:val="005D1A2D"/>
    <w:rsid w:val="00623253"/>
    <w:rsid w:val="00675D03"/>
    <w:rsid w:val="006A177A"/>
    <w:rsid w:val="006A2653"/>
    <w:rsid w:val="006B290D"/>
    <w:rsid w:val="006B3319"/>
    <w:rsid w:val="00710D04"/>
    <w:rsid w:val="007631C0"/>
    <w:rsid w:val="007B6553"/>
    <w:rsid w:val="007F6B46"/>
    <w:rsid w:val="00870A81"/>
    <w:rsid w:val="008858DF"/>
    <w:rsid w:val="008A7D14"/>
    <w:rsid w:val="008D0DF6"/>
    <w:rsid w:val="008E7489"/>
    <w:rsid w:val="009234EC"/>
    <w:rsid w:val="00946340"/>
    <w:rsid w:val="009735D6"/>
    <w:rsid w:val="00981470"/>
    <w:rsid w:val="009C799C"/>
    <w:rsid w:val="009D5D6D"/>
    <w:rsid w:val="00A46FE9"/>
    <w:rsid w:val="00AB73BA"/>
    <w:rsid w:val="00AE6B0B"/>
    <w:rsid w:val="00B31249"/>
    <w:rsid w:val="00B47214"/>
    <w:rsid w:val="00C23169"/>
    <w:rsid w:val="00C877D1"/>
    <w:rsid w:val="00CC565B"/>
    <w:rsid w:val="00D43740"/>
    <w:rsid w:val="00DC4C3B"/>
    <w:rsid w:val="00E24A3D"/>
    <w:rsid w:val="00E33092"/>
    <w:rsid w:val="00EA4FF1"/>
    <w:rsid w:val="00ED2B07"/>
    <w:rsid w:val="00F13035"/>
    <w:rsid w:val="00F468CC"/>
    <w:rsid w:val="00F805FB"/>
    <w:rsid w:val="00FC2E39"/>
    <w:rsid w:val="00FC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F31FF"/>
  <w15:chartTrackingRefBased/>
  <w15:docId w15:val="{84761232-062A-4BF3-9631-EE0EAB67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7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56C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1"/>
    <w:qFormat/>
    <w:rsid w:val="00161822"/>
    <w:pPr>
      <w:ind w:left="720"/>
      <w:contextualSpacing/>
    </w:pPr>
  </w:style>
  <w:style w:type="paragraph" w:customStyle="1" w:styleId="formattext">
    <w:name w:val="formattext"/>
    <w:basedOn w:val="a"/>
    <w:rsid w:val="00161822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D43740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43740"/>
    <w:rPr>
      <w:rFonts w:ascii="Segoe UI" w:eastAsia="Times New Roman" w:hAnsi="Segoe UI" w:cs="Segoe UI"/>
      <w:sz w:val="18"/>
      <w:szCs w:val="18"/>
      <w:lang w:eastAsia="ru-RU"/>
    </w:rPr>
  </w:style>
  <w:style w:type="character" w:styleId="a6">
    <w:name w:val="annotation reference"/>
    <w:basedOn w:val="a0"/>
    <w:uiPriority w:val="99"/>
    <w:semiHidden/>
    <w:unhideWhenUsed/>
    <w:rsid w:val="003C6B1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C6B1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C6B1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C6B1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C6B1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Пименов Александр Витальевич</dc:creator>
  <cp:keywords/>
  <dc:description/>
  <cp:lastModifiedBy>Пименов Александр Витальевич</cp:lastModifiedBy>
  <cp:revision>2</cp:revision>
  <dcterms:created xsi:type="dcterms:W3CDTF">2022-09-28T12:11:00Z</dcterms:created>
  <dcterms:modified xsi:type="dcterms:W3CDTF">2022-09-28T12:11:00Z</dcterms:modified>
</cp:coreProperties>
</file>